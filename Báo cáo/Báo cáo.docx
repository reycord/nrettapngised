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902" w:rsidRPr="00641B9E" w:rsidRDefault="00726902" w:rsidP="00726902">
      <w:pPr>
        <w:pStyle w:val="Title"/>
        <w:spacing w:line="360" w:lineRule="auto"/>
        <w:jc w:val="right"/>
        <w:rPr>
          <w:rFonts w:ascii="Times New Roman" w:hAnsi="Times New Roman"/>
          <w:sz w:val="24"/>
          <w:szCs w:val="24"/>
          <w:lang w:val="en-US"/>
        </w:rPr>
      </w:pPr>
    </w:p>
    <w:p w:rsidR="00726902" w:rsidRPr="00641B9E" w:rsidRDefault="00726902" w:rsidP="00726902">
      <w:pPr>
        <w:pStyle w:val="Title"/>
        <w:spacing w:line="360" w:lineRule="auto"/>
        <w:jc w:val="right"/>
        <w:rPr>
          <w:rFonts w:ascii="Times New Roman" w:hAnsi="Times New Roman"/>
          <w:sz w:val="48"/>
          <w:szCs w:val="48"/>
          <w:lang w:val="en-US"/>
        </w:rPr>
      </w:pPr>
    </w:p>
    <w:p w:rsidR="00726902" w:rsidRPr="00641B9E" w:rsidRDefault="00726902" w:rsidP="00726902">
      <w:pPr>
        <w:pStyle w:val="Title"/>
        <w:spacing w:line="360" w:lineRule="auto"/>
        <w:jc w:val="right"/>
        <w:rPr>
          <w:rFonts w:ascii="Times New Roman" w:hAnsi="Times New Roman"/>
          <w:sz w:val="48"/>
          <w:szCs w:val="48"/>
          <w:lang w:val="en-US"/>
        </w:rPr>
      </w:pPr>
      <w:r w:rsidRPr="00641B9E">
        <w:rPr>
          <w:rFonts w:ascii="Times New Roman" w:hAnsi="Times New Roman"/>
          <w:sz w:val="48"/>
          <w:szCs w:val="48"/>
          <w:lang w:val="en-US"/>
        </w:rPr>
        <w:t>Bài tập Biểu thức</w:t>
      </w:r>
    </w:p>
    <w:p w:rsidR="00E40C64" w:rsidRPr="00641B9E" w:rsidRDefault="00726902" w:rsidP="00726902">
      <w:pPr>
        <w:jc w:val="right"/>
        <w:rPr>
          <w:sz w:val="48"/>
          <w:szCs w:val="48"/>
        </w:rPr>
      </w:pPr>
      <w:r w:rsidRPr="00641B9E">
        <w:rPr>
          <w:sz w:val="48"/>
          <w:szCs w:val="48"/>
        </w:rPr>
        <w:t>Nhóm thực hiện: 20</w:t>
      </w:r>
    </w:p>
    <w:p w:rsidR="00AE768C" w:rsidRPr="00641B9E" w:rsidRDefault="00AE768C">
      <w:pPr>
        <w:rPr>
          <w:szCs w:val="24"/>
        </w:rPr>
      </w:pPr>
      <w:r w:rsidRPr="00641B9E">
        <w:rPr>
          <w:szCs w:val="24"/>
        </w:rPr>
        <w:br w:type="page"/>
      </w:r>
    </w:p>
    <w:p w:rsidR="00AE768C" w:rsidRPr="0078129A" w:rsidRDefault="00492EF7" w:rsidP="00492EF7">
      <w:pPr>
        <w:jc w:val="center"/>
        <w:rPr>
          <w:b/>
          <w:sz w:val="36"/>
          <w:szCs w:val="24"/>
        </w:rPr>
      </w:pPr>
      <w:r w:rsidRPr="0078129A">
        <w:rPr>
          <w:b/>
          <w:sz w:val="36"/>
          <w:szCs w:val="24"/>
        </w:rPr>
        <w:lastRenderedPageBreak/>
        <w:t>Mục lục</w:t>
      </w:r>
    </w:p>
    <w:p w:rsidR="00492EF7" w:rsidRPr="00D02EBC" w:rsidRDefault="00492EF7" w:rsidP="00492EF7">
      <w:pPr>
        <w:pStyle w:val="ListParagraph"/>
        <w:numPr>
          <w:ilvl w:val="0"/>
          <w:numId w:val="1"/>
        </w:numPr>
        <w:rPr>
          <w:b/>
          <w:szCs w:val="24"/>
        </w:rPr>
      </w:pPr>
      <w:r w:rsidRPr="00D02EBC">
        <w:rPr>
          <w:b/>
          <w:szCs w:val="24"/>
        </w:rPr>
        <w:t>Sơ đồ thiết kế (Class Diagram)</w:t>
      </w:r>
    </w:p>
    <w:p w:rsidR="00492EF7" w:rsidRPr="00D02EBC" w:rsidRDefault="00F522F2" w:rsidP="00492EF7">
      <w:pPr>
        <w:pStyle w:val="ListParagraph"/>
        <w:numPr>
          <w:ilvl w:val="0"/>
          <w:numId w:val="1"/>
        </w:numPr>
        <w:rPr>
          <w:b/>
          <w:szCs w:val="24"/>
        </w:rPr>
      </w:pPr>
      <w:r w:rsidRPr="00D02EBC">
        <w:rPr>
          <w:b/>
          <w:szCs w:val="24"/>
        </w:rPr>
        <w:t xml:space="preserve">Giải thích </w:t>
      </w:r>
      <w:r w:rsidR="00492EF7" w:rsidRPr="00D02EBC">
        <w:rPr>
          <w:b/>
          <w:szCs w:val="24"/>
        </w:rPr>
        <w:t>các thành phần trong sơ đồ thiết kế</w:t>
      </w:r>
    </w:p>
    <w:p w:rsidR="00492EF7" w:rsidRPr="00D02EBC" w:rsidRDefault="00A679D5" w:rsidP="00492EF7">
      <w:pPr>
        <w:pStyle w:val="ListParagraph"/>
        <w:numPr>
          <w:ilvl w:val="1"/>
          <w:numId w:val="1"/>
        </w:numPr>
        <w:rPr>
          <w:b/>
          <w:szCs w:val="24"/>
        </w:rPr>
      </w:pPr>
      <w:r w:rsidRPr="00D02EBC">
        <w:rPr>
          <w:b/>
          <w:szCs w:val="24"/>
        </w:rPr>
        <w:t xml:space="preserve">Bài tập biểu thức </w:t>
      </w:r>
      <w:r w:rsidR="00492EF7" w:rsidRPr="00D02EBC">
        <w:rPr>
          <w:b/>
          <w:szCs w:val="24"/>
        </w:rPr>
        <w:t>1</w:t>
      </w:r>
    </w:p>
    <w:p w:rsidR="00EB070A" w:rsidRPr="00D02EBC" w:rsidRDefault="00EB070A" w:rsidP="00EB070A">
      <w:pPr>
        <w:pStyle w:val="ListParagraph"/>
        <w:numPr>
          <w:ilvl w:val="2"/>
          <w:numId w:val="1"/>
        </w:numPr>
        <w:rPr>
          <w:szCs w:val="24"/>
        </w:rPr>
      </w:pPr>
      <w:r w:rsidRPr="00D02EBC">
        <w:rPr>
          <w:szCs w:val="24"/>
        </w:rPr>
        <w:t>Các lớp đối tượng biểu diễn các loại biểu thức</w:t>
      </w:r>
    </w:p>
    <w:p w:rsidR="00EB070A" w:rsidRPr="00D02EBC" w:rsidRDefault="00EB070A" w:rsidP="00EB070A">
      <w:pPr>
        <w:pStyle w:val="ListParagraph"/>
        <w:numPr>
          <w:ilvl w:val="2"/>
          <w:numId w:val="1"/>
        </w:numPr>
        <w:rPr>
          <w:szCs w:val="24"/>
        </w:rPr>
      </w:pPr>
      <w:r w:rsidRPr="00D02EBC">
        <w:rPr>
          <w:szCs w:val="24"/>
        </w:rPr>
        <w:t>Xây dựng các phương thức khởi tạo cho từng loại biểu thức</w:t>
      </w:r>
    </w:p>
    <w:p w:rsidR="00EB070A" w:rsidRPr="00D02EBC" w:rsidRDefault="00EB070A" w:rsidP="00EB070A">
      <w:pPr>
        <w:pStyle w:val="ListParagraph"/>
        <w:numPr>
          <w:ilvl w:val="2"/>
          <w:numId w:val="1"/>
        </w:numPr>
        <w:rPr>
          <w:szCs w:val="24"/>
        </w:rPr>
      </w:pPr>
      <w:r w:rsidRPr="00D02EBC">
        <w:rPr>
          <w:szCs w:val="24"/>
        </w:rPr>
        <w:t>Cài đặt phương thức tính giá trị và tính đạo hàm cho từng loại biểu thức</w:t>
      </w:r>
    </w:p>
    <w:p w:rsidR="00492EF7" w:rsidRPr="00D02EBC" w:rsidRDefault="00A679D5" w:rsidP="00492EF7">
      <w:pPr>
        <w:pStyle w:val="ListParagraph"/>
        <w:numPr>
          <w:ilvl w:val="1"/>
          <w:numId w:val="1"/>
        </w:numPr>
        <w:rPr>
          <w:b/>
          <w:szCs w:val="24"/>
        </w:rPr>
      </w:pPr>
      <w:r w:rsidRPr="00D02EBC">
        <w:rPr>
          <w:b/>
          <w:szCs w:val="24"/>
        </w:rPr>
        <w:t>Bài tập biểu thức 2</w:t>
      </w:r>
    </w:p>
    <w:p w:rsidR="00EB070A" w:rsidRPr="00D02EBC" w:rsidRDefault="00EB070A" w:rsidP="00EB070A">
      <w:pPr>
        <w:pStyle w:val="ListParagraph"/>
        <w:numPr>
          <w:ilvl w:val="2"/>
          <w:numId w:val="1"/>
        </w:numPr>
        <w:rPr>
          <w:szCs w:val="24"/>
        </w:rPr>
      </w:pPr>
      <w:r w:rsidRPr="00D02EBC">
        <w:rPr>
          <w:szCs w:val="24"/>
        </w:rPr>
        <w:t>Trang bị khả năng trả về chuỗi biểu thức biểu diễn 1 đối tượng BieuThuc</w:t>
      </w:r>
    </w:p>
    <w:p w:rsidR="00EB070A" w:rsidRPr="00D02EBC" w:rsidRDefault="00EB070A" w:rsidP="00EB070A">
      <w:pPr>
        <w:pStyle w:val="ListParagraph"/>
        <w:numPr>
          <w:ilvl w:val="2"/>
          <w:numId w:val="1"/>
        </w:numPr>
        <w:rPr>
          <w:szCs w:val="24"/>
        </w:rPr>
      </w:pPr>
      <w:r w:rsidRPr="00D02EBC">
        <w:rPr>
          <w:szCs w:val="24"/>
        </w:rPr>
        <w:t>Giải pháp giúp nâng cao tốc độ tính đạo hàm của các biểu thức lồng nhau</w:t>
      </w:r>
    </w:p>
    <w:p w:rsidR="00492EF7" w:rsidRPr="00D02EBC" w:rsidRDefault="00A679D5" w:rsidP="00492EF7">
      <w:pPr>
        <w:pStyle w:val="ListParagraph"/>
        <w:numPr>
          <w:ilvl w:val="1"/>
          <w:numId w:val="1"/>
        </w:numPr>
        <w:rPr>
          <w:b/>
          <w:szCs w:val="24"/>
        </w:rPr>
      </w:pPr>
      <w:r w:rsidRPr="00D02EBC">
        <w:rPr>
          <w:b/>
          <w:szCs w:val="24"/>
        </w:rPr>
        <w:t>Bài tập biểu thức 3</w:t>
      </w:r>
    </w:p>
    <w:p w:rsidR="00EB070A" w:rsidRPr="00D02EBC" w:rsidRDefault="00EB070A" w:rsidP="00EB070A">
      <w:pPr>
        <w:pStyle w:val="ListParagraph"/>
        <w:numPr>
          <w:ilvl w:val="2"/>
          <w:numId w:val="1"/>
        </w:numPr>
        <w:rPr>
          <w:szCs w:val="24"/>
        </w:rPr>
      </w:pPr>
      <w:r w:rsidRPr="00D02EBC">
        <w:rPr>
          <w:szCs w:val="24"/>
        </w:rPr>
        <w:t>Cách thức khởi tạo giúp đơn thức có hệ số a hoặc số mũ bằng 0 được chuyển về hằng số tương ứng</w:t>
      </w:r>
    </w:p>
    <w:p w:rsidR="00EB070A" w:rsidRPr="00D02EBC" w:rsidRDefault="00EB070A" w:rsidP="00EB070A">
      <w:pPr>
        <w:pStyle w:val="ListParagraph"/>
        <w:numPr>
          <w:ilvl w:val="2"/>
          <w:numId w:val="1"/>
        </w:numPr>
        <w:rPr>
          <w:szCs w:val="24"/>
        </w:rPr>
      </w:pPr>
      <w:r w:rsidRPr="00D02EBC">
        <w:rPr>
          <w:szCs w:val="24"/>
        </w:rPr>
        <w:t>Bổ sung lớp hằng số để giúp hằng số 0 trở thành giá trị dùng chung toàn ứng dụng</w:t>
      </w:r>
    </w:p>
    <w:p w:rsidR="00492EF7" w:rsidRPr="00D02EBC" w:rsidRDefault="00A679D5" w:rsidP="00492EF7">
      <w:pPr>
        <w:pStyle w:val="ListParagraph"/>
        <w:numPr>
          <w:ilvl w:val="1"/>
          <w:numId w:val="1"/>
        </w:numPr>
        <w:rPr>
          <w:b/>
          <w:szCs w:val="24"/>
        </w:rPr>
      </w:pPr>
      <w:r w:rsidRPr="00D02EBC">
        <w:rPr>
          <w:b/>
          <w:szCs w:val="24"/>
        </w:rPr>
        <w:t>Bài tập biểu thức 4</w:t>
      </w:r>
    </w:p>
    <w:p w:rsidR="00EB070A" w:rsidRPr="00D02EBC" w:rsidRDefault="00EB070A" w:rsidP="00EB070A">
      <w:pPr>
        <w:pStyle w:val="ListParagraph"/>
        <w:numPr>
          <w:ilvl w:val="2"/>
          <w:numId w:val="1"/>
        </w:numPr>
        <w:rPr>
          <w:szCs w:val="24"/>
        </w:rPr>
      </w:pPr>
      <w:r w:rsidRPr="00D02EBC">
        <w:rPr>
          <w:szCs w:val="24"/>
        </w:rPr>
        <w:t>Phương án giúp cải tiến phương thức ToString()</w:t>
      </w:r>
    </w:p>
    <w:p w:rsidR="00F522F2" w:rsidRPr="00641B9E" w:rsidRDefault="00F522F2">
      <w:pPr>
        <w:rPr>
          <w:szCs w:val="24"/>
        </w:rPr>
      </w:pPr>
      <w:r w:rsidRPr="00641B9E">
        <w:rPr>
          <w:szCs w:val="24"/>
        </w:rPr>
        <w:br w:type="page"/>
      </w:r>
    </w:p>
    <w:p w:rsidR="00AE768C" w:rsidRPr="0078129A" w:rsidRDefault="004F56C9" w:rsidP="00F522F2">
      <w:pPr>
        <w:pStyle w:val="ListParagraph"/>
        <w:numPr>
          <w:ilvl w:val="0"/>
          <w:numId w:val="2"/>
        </w:numPr>
        <w:rPr>
          <w:b/>
          <w:sz w:val="28"/>
          <w:szCs w:val="24"/>
        </w:rPr>
      </w:pPr>
      <w:r w:rsidRPr="0078129A">
        <w:rPr>
          <w:b/>
          <w:noProof/>
          <w:sz w:val="28"/>
          <w:szCs w:val="24"/>
        </w:rPr>
        <w:drawing>
          <wp:anchor distT="0" distB="0" distL="114300" distR="114300" simplePos="0" relativeHeight="251658240" behindDoc="1" locked="0" layoutInCell="1" allowOverlap="1" wp14:anchorId="592A6902" wp14:editId="4B0B4F03">
            <wp:simplePos x="0" y="0"/>
            <wp:positionH relativeFrom="column">
              <wp:posOffset>-485775</wp:posOffset>
            </wp:positionH>
            <wp:positionV relativeFrom="paragraph">
              <wp:posOffset>300355</wp:posOffset>
            </wp:positionV>
            <wp:extent cx="7696200" cy="8513445"/>
            <wp:effectExtent l="0" t="0" r="0" b="1905"/>
            <wp:wrapTight wrapText="bothSides">
              <wp:wrapPolygon edited="0">
                <wp:start x="0" y="0"/>
                <wp:lineTo x="0" y="21557"/>
                <wp:lineTo x="21547" y="21557"/>
                <wp:lineTo x="21547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0" cy="851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22F2" w:rsidRPr="0078129A">
        <w:rPr>
          <w:b/>
          <w:sz w:val="28"/>
          <w:szCs w:val="24"/>
        </w:rPr>
        <w:t>Sơ đồ thiết kế (Class Diagram)</w:t>
      </w:r>
    </w:p>
    <w:p w:rsidR="004F56C9" w:rsidRPr="00641B9E" w:rsidRDefault="004F56C9" w:rsidP="004F56C9">
      <w:pPr>
        <w:pStyle w:val="ListParagraph"/>
        <w:rPr>
          <w:b/>
          <w:szCs w:val="24"/>
        </w:rPr>
      </w:pPr>
    </w:p>
    <w:p w:rsidR="00836540" w:rsidRPr="0078129A" w:rsidRDefault="00836540" w:rsidP="00836540">
      <w:pPr>
        <w:pStyle w:val="ListParagraph"/>
        <w:numPr>
          <w:ilvl w:val="0"/>
          <w:numId w:val="2"/>
        </w:numPr>
        <w:rPr>
          <w:b/>
          <w:sz w:val="28"/>
          <w:szCs w:val="24"/>
        </w:rPr>
      </w:pPr>
      <w:r w:rsidRPr="0078129A">
        <w:rPr>
          <w:b/>
          <w:sz w:val="28"/>
          <w:szCs w:val="24"/>
        </w:rPr>
        <w:t>Giải thích các thành phần trong sơ đồ thiết kế</w:t>
      </w:r>
    </w:p>
    <w:p w:rsidR="00836540" w:rsidRPr="00641B9E" w:rsidRDefault="00836540" w:rsidP="00836540">
      <w:pPr>
        <w:pStyle w:val="ListParagraph"/>
        <w:numPr>
          <w:ilvl w:val="1"/>
          <w:numId w:val="2"/>
        </w:numPr>
        <w:rPr>
          <w:b/>
          <w:szCs w:val="24"/>
        </w:rPr>
      </w:pPr>
      <w:r w:rsidRPr="00641B9E">
        <w:rPr>
          <w:b/>
          <w:szCs w:val="24"/>
        </w:rPr>
        <w:t>Bài tập biểu thức 1</w:t>
      </w:r>
      <w:r w:rsidR="00641B9E" w:rsidRPr="00641B9E">
        <w:rPr>
          <w:b/>
          <w:szCs w:val="24"/>
        </w:rPr>
        <w:t>:</w:t>
      </w:r>
    </w:p>
    <w:p w:rsidR="00641B9E" w:rsidRPr="00641B9E" w:rsidRDefault="00641B9E" w:rsidP="00641B9E">
      <w:pPr>
        <w:pStyle w:val="ListParagraph"/>
        <w:numPr>
          <w:ilvl w:val="2"/>
          <w:numId w:val="2"/>
        </w:numPr>
        <w:rPr>
          <w:b/>
          <w:szCs w:val="24"/>
        </w:rPr>
      </w:pPr>
      <w:r w:rsidRPr="00641B9E">
        <w:rPr>
          <w:b/>
          <w:szCs w:val="24"/>
        </w:rPr>
        <w:t>Các yêu cầu:</w:t>
      </w:r>
    </w:p>
    <w:p w:rsidR="00836540" w:rsidRPr="00641B9E" w:rsidRDefault="00836540" w:rsidP="00641B9E">
      <w:pPr>
        <w:pStyle w:val="ListParagraph"/>
        <w:numPr>
          <w:ilvl w:val="3"/>
          <w:numId w:val="3"/>
        </w:numPr>
        <w:rPr>
          <w:szCs w:val="24"/>
        </w:rPr>
      </w:pPr>
      <w:r w:rsidRPr="00641B9E">
        <w:rPr>
          <w:szCs w:val="24"/>
        </w:rPr>
        <w:t>Các lớp đối tượng biểu diễn các loại biểu thức</w:t>
      </w:r>
    </w:p>
    <w:p w:rsidR="00836540" w:rsidRPr="00641B9E" w:rsidRDefault="00836540" w:rsidP="00641B9E">
      <w:pPr>
        <w:pStyle w:val="ListParagraph"/>
        <w:numPr>
          <w:ilvl w:val="3"/>
          <w:numId w:val="3"/>
        </w:numPr>
        <w:rPr>
          <w:szCs w:val="24"/>
        </w:rPr>
      </w:pPr>
      <w:r w:rsidRPr="00641B9E">
        <w:rPr>
          <w:szCs w:val="24"/>
        </w:rPr>
        <w:t>Xây dựng các phương thức khởi tạo cho từng loại biểu thức</w:t>
      </w:r>
    </w:p>
    <w:p w:rsidR="00836540" w:rsidRPr="00641B9E" w:rsidRDefault="00836540" w:rsidP="00641B9E">
      <w:pPr>
        <w:pStyle w:val="ListParagraph"/>
        <w:numPr>
          <w:ilvl w:val="3"/>
          <w:numId w:val="3"/>
        </w:numPr>
        <w:rPr>
          <w:szCs w:val="24"/>
        </w:rPr>
      </w:pPr>
      <w:r w:rsidRPr="00641B9E">
        <w:rPr>
          <w:szCs w:val="24"/>
        </w:rPr>
        <w:t>Cài đặt phương thức tính giá trị và tính đạo hàm cho từng loại biểu thức</w:t>
      </w:r>
    </w:p>
    <w:p w:rsidR="00641B9E" w:rsidRPr="00641B9E" w:rsidRDefault="00335FDD" w:rsidP="00641B9E">
      <w:pPr>
        <w:pStyle w:val="ListParagraph"/>
        <w:numPr>
          <w:ilvl w:val="2"/>
          <w:numId w:val="3"/>
        </w:numPr>
        <w:rPr>
          <w:szCs w:val="24"/>
        </w:rPr>
      </w:pPr>
      <w:r>
        <w:rPr>
          <w:szCs w:val="24"/>
        </w:rPr>
        <w:t>Hệ thống các lớp</w:t>
      </w:r>
      <w:r w:rsidR="00641B9E" w:rsidRPr="00641B9E">
        <w:rPr>
          <w:szCs w:val="24"/>
        </w:rPr>
        <w:t>:</w:t>
      </w:r>
    </w:p>
    <w:p w:rsidR="00D02EBC" w:rsidRPr="00D02EBC" w:rsidRDefault="00641B9E" w:rsidP="00D02EBC">
      <w:pPr>
        <w:pStyle w:val="ListParagraph"/>
        <w:numPr>
          <w:ilvl w:val="3"/>
          <w:numId w:val="3"/>
        </w:numPr>
        <w:rPr>
          <w:szCs w:val="24"/>
        </w:rPr>
      </w:pPr>
      <w:r w:rsidRPr="00D02EBC">
        <w:rPr>
          <w:szCs w:val="24"/>
        </w:rPr>
        <w:t>Lớp abstract BieuThuc</w:t>
      </w:r>
    </w:p>
    <w:p w:rsidR="00641B9E" w:rsidRPr="00641B9E" w:rsidRDefault="00641B9E" w:rsidP="00641B9E">
      <w:pPr>
        <w:pStyle w:val="ListParagraph"/>
        <w:numPr>
          <w:ilvl w:val="3"/>
          <w:numId w:val="3"/>
        </w:numPr>
        <w:rPr>
          <w:szCs w:val="24"/>
        </w:rPr>
      </w:pPr>
      <w:r w:rsidRPr="00641B9E">
        <w:rPr>
          <w:szCs w:val="24"/>
        </w:rPr>
        <w:t>Lớp HangSo kế thừa lớp BieuThuc</w:t>
      </w:r>
    </w:p>
    <w:p w:rsidR="00641B9E" w:rsidRPr="00641B9E" w:rsidRDefault="00641B9E" w:rsidP="00641B9E">
      <w:pPr>
        <w:pStyle w:val="ListParagraph"/>
        <w:numPr>
          <w:ilvl w:val="3"/>
          <w:numId w:val="3"/>
        </w:numPr>
        <w:rPr>
          <w:szCs w:val="24"/>
        </w:rPr>
      </w:pPr>
      <w:r w:rsidRPr="00641B9E">
        <w:rPr>
          <w:szCs w:val="24"/>
        </w:rPr>
        <w:t>Lớp DonThuc kế thừa lớp BieuThuc</w:t>
      </w:r>
    </w:p>
    <w:p w:rsidR="00641B9E" w:rsidRPr="00641B9E" w:rsidRDefault="00641B9E" w:rsidP="00641B9E">
      <w:pPr>
        <w:pStyle w:val="ListParagraph"/>
        <w:numPr>
          <w:ilvl w:val="3"/>
          <w:numId w:val="3"/>
        </w:numPr>
        <w:rPr>
          <w:szCs w:val="24"/>
        </w:rPr>
      </w:pPr>
      <w:r w:rsidRPr="00641B9E">
        <w:rPr>
          <w:szCs w:val="24"/>
        </w:rPr>
        <w:t>Lớp abstract DaThuc kế thừa lớp BieuThuc</w:t>
      </w:r>
    </w:p>
    <w:p w:rsidR="00641B9E" w:rsidRDefault="00641B9E" w:rsidP="00641B9E">
      <w:pPr>
        <w:pStyle w:val="ListParagraph"/>
        <w:numPr>
          <w:ilvl w:val="3"/>
          <w:numId w:val="3"/>
        </w:numPr>
        <w:rPr>
          <w:szCs w:val="24"/>
        </w:rPr>
      </w:pPr>
      <w:r w:rsidRPr="00641B9E">
        <w:rPr>
          <w:szCs w:val="24"/>
        </w:rPr>
        <w:t xml:space="preserve">Lớp DaThucTong kế thừa </w:t>
      </w:r>
      <w:r w:rsidR="0078129A">
        <w:rPr>
          <w:szCs w:val="24"/>
        </w:rPr>
        <w:t>lớp DaThuc</w:t>
      </w:r>
    </w:p>
    <w:p w:rsidR="0078129A" w:rsidRPr="00641B9E" w:rsidRDefault="0078129A" w:rsidP="0078129A">
      <w:pPr>
        <w:pStyle w:val="ListParagraph"/>
        <w:numPr>
          <w:ilvl w:val="3"/>
          <w:numId w:val="3"/>
        </w:numPr>
        <w:rPr>
          <w:szCs w:val="24"/>
        </w:rPr>
      </w:pPr>
      <w:r w:rsidRPr="00641B9E">
        <w:rPr>
          <w:szCs w:val="24"/>
        </w:rPr>
        <w:t>Lớ</w:t>
      </w:r>
      <w:r>
        <w:rPr>
          <w:szCs w:val="24"/>
        </w:rPr>
        <w:t>p DaThucTich</w:t>
      </w:r>
      <w:r w:rsidRPr="00641B9E">
        <w:rPr>
          <w:szCs w:val="24"/>
        </w:rPr>
        <w:t xml:space="preserve"> kế thừa </w:t>
      </w:r>
      <w:r>
        <w:rPr>
          <w:szCs w:val="24"/>
        </w:rPr>
        <w:t>lớp DaThuc</w:t>
      </w:r>
    </w:p>
    <w:p w:rsidR="0078129A" w:rsidRDefault="0078129A" w:rsidP="0078129A">
      <w:pPr>
        <w:pStyle w:val="ListParagraph"/>
        <w:numPr>
          <w:ilvl w:val="3"/>
          <w:numId w:val="3"/>
        </w:numPr>
        <w:rPr>
          <w:szCs w:val="24"/>
        </w:rPr>
      </w:pPr>
      <w:r w:rsidRPr="00641B9E">
        <w:rPr>
          <w:szCs w:val="24"/>
        </w:rPr>
        <w:t>Lớ</w:t>
      </w:r>
      <w:r>
        <w:rPr>
          <w:szCs w:val="24"/>
        </w:rPr>
        <w:t>p DaThucThuong</w:t>
      </w:r>
      <w:r w:rsidRPr="00641B9E">
        <w:rPr>
          <w:szCs w:val="24"/>
        </w:rPr>
        <w:t xml:space="preserve"> kế thừa </w:t>
      </w:r>
      <w:r>
        <w:rPr>
          <w:szCs w:val="24"/>
        </w:rPr>
        <w:t>lớp DaThuc</w:t>
      </w:r>
    </w:p>
    <w:p w:rsidR="0083346E" w:rsidRPr="00641B9E" w:rsidRDefault="0083346E" w:rsidP="0083346E">
      <w:pPr>
        <w:pStyle w:val="ListParagraph"/>
        <w:ind w:left="2880"/>
        <w:rPr>
          <w:szCs w:val="24"/>
        </w:rPr>
      </w:pPr>
    </w:p>
    <w:p w:rsidR="0078129A" w:rsidRDefault="00335FDD" w:rsidP="0078129A">
      <w:pPr>
        <w:pStyle w:val="ListParagraph"/>
        <w:numPr>
          <w:ilvl w:val="2"/>
          <w:numId w:val="3"/>
        </w:numPr>
        <w:rPr>
          <w:szCs w:val="24"/>
        </w:rPr>
      </w:pPr>
      <w:r>
        <w:rPr>
          <w:szCs w:val="24"/>
        </w:rPr>
        <w:t>Mẫu sử dụng: Composite</w:t>
      </w:r>
      <w:r w:rsidR="00E454AF">
        <w:rPr>
          <w:szCs w:val="24"/>
        </w:rPr>
        <w:t xml:space="preserve"> (Xem hình class diagram)</w:t>
      </w:r>
    </w:p>
    <w:p w:rsidR="00D02EBC" w:rsidRDefault="00D02EBC" w:rsidP="00D02EBC">
      <w:pPr>
        <w:pStyle w:val="ListParagraph"/>
        <w:numPr>
          <w:ilvl w:val="3"/>
          <w:numId w:val="3"/>
        </w:numPr>
        <w:rPr>
          <w:szCs w:val="24"/>
        </w:rPr>
      </w:pPr>
      <w:r>
        <w:rPr>
          <w:szCs w:val="24"/>
        </w:rPr>
        <w:t>1 Biểu thức có thể thuộc 1 trong 3 loại Hằng số, Đơn thức hoặc Đa thức. Vì vậy tạo lớp abstract BieuThuc và 3 lớp HangSo, DonThuc, DaThuc kế thừa từ lớp BieuThuc</w:t>
      </w:r>
    </w:p>
    <w:p w:rsidR="00D02EBC" w:rsidRDefault="00D02EBC" w:rsidP="00D02EBC">
      <w:pPr>
        <w:pStyle w:val="ListParagraph"/>
        <w:numPr>
          <w:ilvl w:val="3"/>
          <w:numId w:val="3"/>
        </w:numPr>
        <w:rPr>
          <w:szCs w:val="24"/>
        </w:rPr>
      </w:pPr>
      <w:r>
        <w:rPr>
          <w:szCs w:val="24"/>
        </w:rPr>
        <w:t>1 Đa thức có thể thuộc 3 loại Đa thức tổng, đa thức tích hoặc đa thức thương. Vì vậy tạo lớp DaThuc là lớp abstract và 3 lớp DaThucTong, DaThucTich, DaThucThuong kế thừa từ lớp DaThuc.</w:t>
      </w:r>
    </w:p>
    <w:p w:rsidR="00D02EBC" w:rsidRDefault="00D02EBC" w:rsidP="00D02EBC">
      <w:pPr>
        <w:pStyle w:val="ListParagraph"/>
        <w:numPr>
          <w:ilvl w:val="3"/>
          <w:numId w:val="3"/>
        </w:numPr>
        <w:rPr>
          <w:szCs w:val="24"/>
        </w:rPr>
      </w:pPr>
      <w:r>
        <w:rPr>
          <w:szCs w:val="24"/>
        </w:rPr>
        <w:t>Mẫu composite được áp dụng ở chỗ trong lớp DaThuc có 2 thuộc tính mang kiểu BieuThuc là u và v.</w:t>
      </w:r>
    </w:p>
    <w:p w:rsidR="00D02EBC" w:rsidRDefault="00D02EBC" w:rsidP="00D02EBC">
      <w:pPr>
        <w:pStyle w:val="ListParagraph"/>
        <w:numPr>
          <w:ilvl w:val="3"/>
          <w:numId w:val="3"/>
        </w:numPr>
        <w:rPr>
          <w:szCs w:val="24"/>
        </w:rPr>
      </w:pPr>
      <w:r>
        <w:rPr>
          <w:szCs w:val="24"/>
        </w:rPr>
        <w:t>Phương thức TinhDaoHam() và TinhGiaTri() là 2 lớp ảo trong lớp BieuThuc sẽ được override cụ thể theo từng loại HangSo, DonThuc, DaThucTong, DaThucTich, DaThucThuong.</w:t>
      </w:r>
    </w:p>
    <w:p w:rsidR="00335FDD" w:rsidRPr="00641B9E" w:rsidRDefault="00335FDD" w:rsidP="00AC2EE8">
      <w:pPr>
        <w:pStyle w:val="ListParagraph"/>
        <w:ind w:left="2160"/>
        <w:rPr>
          <w:szCs w:val="24"/>
        </w:rPr>
      </w:pPr>
    </w:p>
    <w:p w:rsidR="00836540" w:rsidRPr="00641B9E" w:rsidRDefault="00836540" w:rsidP="00836540">
      <w:pPr>
        <w:pStyle w:val="ListParagraph"/>
        <w:numPr>
          <w:ilvl w:val="1"/>
          <w:numId w:val="2"/>
        </w:numPr>
        <w:rPr>
          <w:b/>
          <w:szCs w:val="24"/>
        </w:rPr>
      </w:pPr>
      <w:r w:rsidRPr="00641B9E">
        <w:rPr>
          <w:b/>
          <w:szCs w:val="24"/>
        </w:rPr>
        <w:t>Bài tập biểu thức 2</w:t>
      </w:r>
    </w:p>
    <w:p w:rsidR="00836540" w:rsidRDefault="00836540" w:rsidP="00836540">
      <w:pPr>
        <w:pStyle w:val="ListParagraph"/>
        <w:numPr>
          <w:ilvl w:val="2"/>
          <w:numId w:val="2"/>
        </w:numPr>
        <w:rPr>
          <w:szCs w:val="24"/>
        </w:rPr>
      </w:pPr>
      <w:r w:rsidRPr="00641B9E">
        <w:rPr>
          <w:szCs w:val="24"/>
        </w:rPr>
        <w:t>Trang bị khả năng trả về chuỗi biểu thức biểu diễn 1 đối tượng BieuThuc</w:t>
      </w:r>
    </w:p>
    <w:p w:rsidR="007C2AAA" w:rsidRDefault="007C2AAA" w:rsidP="007C2AAA">
      <w:pPr>
        <w:pStyle w:val="ListParagraph"/>
        <w:numPr>
          <w:ilvl w:val="3"/>
          <w:numId w:val="2"/>
        </w:numPr>
        <w:rPr>
          <w:szCs w:val="24"/>
        </w:rPr>
      </w:pPr>
      <w:r>
        <w:rPr>
          <w:szCs w:val="24"/>
        </w:rPr>
        <w:t>Trong các lớp BieuThuc,</w:t>
      </w:r>
      <w:r w:rsidR="00AD28EC">
        <w:rPr>
          <w:szCs w:val="24"/>
        </w:rPr>
        <w:t xml:space="preserve"> HangSo, DonThuc, DaThuc, DaThucTong, DaThucTich, DaThucThuong đều override lại hàm ToString().</w:t>
      </w:r>
    </w:p>
    <w:p w:rsidR="00AD28EC" w:rsidRDefault="00AD28EC" w:rsidP="007C2AAA">
      <w:pPr>
        <w:pStyle w:val="ListParagraph"/>
        <w:numPr>
          <w:ilvl w:val="3"/>
          <w:numId w:val="2"/>
        </w:numPr>
        <w:rPr>
          <w:szCs w:val="24"/>
        </w:rPr>
      </w:pPr>
      <w:r>
        <w:rPr>
          <w:szCs w:val="24"/>
        </w:rPr>
        <w:t>Hàm ToString() trong lớp BieuThuc và DaThuc khai báo là phương thức abstract. Việc override cụ thể ToString() được thực hiện trong HangSo, DonThuc, DaThucTong, DaThucTich, DaThucThuong</w:t>
      </w:r>
    </w:p>
    <w:p w:rsidR="0083346E" w:rsidRPr="00641B9E" w:rsidRDefault="0083346E" w:rsidP="0083346E">
      <w:pPr>
        <w:pStyle w:val="ListParagraph"/>
        <w:ind w:left="2880"/>
        <w:rPr>
          <w:szCs w:val="24"/>
        </w:rPr>
      </w:pPr>
    </w:p>
    <w:p w:rsidR="00836540" w:rsidRDefault="00836540" w:rsidP="00836540">
      <w:pPr>
        <w:pStyle w:val="ListParagraph"/>
        <w:numPr>
          <w:ilvl w:val="2"/>
          <w:numId w:val="2"/>
        </w:numPr>
        <w:rPr>
          <w:szCs w:val="24"/>
        </w:rPr>
      </w:pPr>
      <w:r w:rsidRPr="00641B9E">
        <w:rPr>
          <w:szCs w:val="24"/>
        </w:rPr>
        <w:t>Giải pháp giúp nâng cao tốc độ tính đạo hàm của các biểu thức lồng nhau</w:t>
      </w:r>
    </w:p>
    <w:p w:rsidR="0083346E" w:rsidRPr="00641B9E" w:rsidRDefault="0083346E" w:rsidP="0083346E">
      <w:pPr>
        <w:pStyle w:val="ListParagraph"/>
        <w:ind w:left="2160"/>
        <w:rPr>
          <w:szCs w:val="24"/>
        </w:rPr>
      </w:pPr>
    </w:p>
    <w:p w:rsidR="00836540" w:rsidRPr="00641B9E" w:rsidRDefault="00836540" w:rsidP="00836540">
      <w:pPr>
        <w:pStyle w:val="ListParagraph"/>
        <w:numPr>
          <w:ilvl w:val="1"/>
          <w:numId w:val="2"/>
        </w:numPr>
        <w:rPr>
          <w:b/>
          <w:szCs w:val="24"/>
        </w:rPr>
      </w:pPr>
      <w:r w:rsidRPr="00641B9E">
        <w:rPr>
          <w:b/>
          <w:szCs w:val="24"/>
        </w:rPr>
        <w:t>Bài tập biểu thức 3</w:t>
      </w:r>
    </w:p>
    <w:p w:rsidR="00836540" w:rsidRDefault="00836540" w:rsidP="00836540">
      <w:pPr>
        <w:pStyle w:val="ListParagraph"/>
        <w:numPr>
          <w:ilvl w:val="2"/>
          <w:numId w:val="2"/>
        </w:numPr>
        <w:rPr>
          <w:szCs w:val="24"/>
        </w:rPr>
      </w:pPr>
      <w:r w:rsidRPr="00641B9E">
        <w:rPr>
          <w:szCs w:val="24"/>
        </w:rPr>
        <w:t>Cách thức khởi tạo giúp đơn thức có hệ số a hoặc số mũ bằng 0 được chuyển về hằng số tương ứng</w:t>
      </w:r>
    </w:p>
    <w:p w:rsidR="0083346E" w:rsidRDefault="0083346E" w:rsidP="0083346E">
      <w:pPr>
        <w:pStyle w:val="ListParagraph"/>
        <w:numPr>
          <w:ilvl w:val="3"/>
          <w:numId w:val="2"/>
        </w:numPr>
        <w:rPr>
          <w:szCs w:val="24"/>
        </w:rPr>
      </w:pPr>
      <w:r>
        <w:rPr>
          <w:szCs w:val="24"/>
        </w:rPr>
        <w:t>Trong lớp DonThuc, tạo 2 phương thức:</w:t>
      </w:r>
    </w:p>
    <w:p w:rsidR="0083346E" w:rsidRPr="00DA30DA" w:rsidRDefault="0083346E" w:rsidP="0083346E">
      <w:pPr>
        <w:pStyle w:val="ListParagraph"/>
        <w:numPr>
          <w:ilvl w:val="4"/>
          <w:numId w:val="2"/>
        </w:numPr>
        <w:rPr>
          <w:rFonts w:ascii="Courier New" w:hAnsi="Courier New" w:cs="Courier New"/>
          <w:b/>
          <w:szCs w:val="24"/>
        </w:rPr>
      </w:pPr>
      <w:r w:rsidRPr="00DA30DA">
        <w:rPr>
          <w:rFonts w:ascii="Courier New" w:hAnsi="Courier New" w:cs="Courier New"/>
          <w:b/>
          <w:szCs w:val="24"/>
        </w:rPr>
        <w:t>public static BieuThuc Create(double _x, double _heSo, double _soMu)</w:t>
      </w:r>
    </w:p>
    <w:p w:rsidR="0083346E" w:rsidRPr="00DA30DA" w:rsidRDefault="0083346E" w:rsidP="0083346E">
      <w:pPr>
        <w:pStyle w:val="ListParagraph"/>
        <w:numPr>
          <w:ilvl w:val="4"/>
          <w:numId w:val="2"/>
        </w:numPr>
        <w:rPr>
          <w:rFonts w:ascii="Courier New" w:hAnsi="Courier New" w:cs="Courier New"/>
          <w:b/>
          <w:szCs w:val="24"/>
        </w:rPr>
      </w:pPr>
      <w:r w:rsidRPr="00DA30DA">
        <w:rPr>
          <w:rFonts w:ascii="Courier New" w:hAnsi="Courier New" w:cs="Courier New"/>
          <w:b/>
          <w:szCs w:val="24"/>
        </w:rPr>
        <w:t>private DonThuc(double _x, double _heSo, double _soMu)</w:t>
      </w:r>
    </w:p>
    <w:p w:rsidR="0083346E" w:rsidRDefault="0083346E" w:rsidP="009A00FF">
      <w:pPr>
        <w:pStyle w:val="ListParagraph"/>
        <w:ind w:left="2880"/>
        <w:rPr>
          <w:szCs w:val="24"/>
        </w:rPr>
      </w:pPr>
      <w:bookmarkStart w:id="0" w:name="_GoBack"/>
      <w:bookmarkEnd w:id="0"/>
    </w:p>
    <w:p w:rsidR="0083346E" w:rsidRPr="00641B9E" w:rsidRDefault="0083346E" w:rsidP="0083346E">
      <w:pPr>
        <w:pStyle w:val="ListParagraph"/>
        <w:ind w:left="2880"/>
        <w:rPr>
          <w:szCs w:val="24"/>
        </w:rPr>
      </w:pPr>
    </w:p>
    <w:p w:rsidR="00836540" w:rsidRDefault="00836540" w:rsidP="00836540">
      <w:pPr>
        <w:pStyle w:val="ListParagraph"/>
        <w:numPr>
          <w:ilvl w:val="2"/>
          <w:numId w:val="2"/>
        </w:numPr>
        <w:rPr>
          <w:szCs w:val="24"/>
        </w:rPr>
      </w:pPr>
      <w:r w:rsidRPr="00641B9E">
        <w:rPr>
          <w:szCs w:val="24"/>
        </w:rPr>
        <w:t>Bổ sung lớp hằng số để giúp hằng số 0 trở thành giá trị dùng chung toàn ứng dụng</w:t>
      </w:r>
    </w:p>
    <w:p w:rsidR="0083346E" w:rsidRDefault="0083346E" w:rsidP="0083346E">
      <w:pPr>
        <w:pStyle w:val="ListParagraph"/>
        <w:numPr>
          <w:ilvl w:val="3"/>
          <w:numId w:val="2"/>
        </w:numPr>
        <w:rPr>
          <w:szCs w:val="24"/>
        </w:rPr>
      </w:pPr>
      <w:r>
        <w:rPr>
          <w:szCs w:val="24"/>
        </w:rPr>
        <w:t>Trong lớp HangSo:</w:t>
      </w:r>
    </w:p>
    <w:p w:rsidR="0083346E" w:rsidRDefault="0083346E" w:rsidP="0083346E">
      <w:pPr>
        <w:pStyle w:val="ListParagraph"/>
        <w:numPr>
          <w:ilvl w:val="4"/>
          <w:numId w:val="2"/>
        </w:numPr>
        <w:rPr>
          <w:szCs w:val="24"/>
        </w:rPr>
      </w:pPr>
      <w:r>
        <w:rPr>
          <w:szCs w:val="24"/>
        </w:rPr>
        <w:t xml:space="preserve">Thêm 1 thuộc tính static mang kiểu HangSo đặt tên là </w:t>
      </w:r>
      <w:r w:rsidRPr="00DA30DA">
        <w:rPr>
          <w:rFonts w:ascii="Courier New" w:hAnsi="Courier New" w:cs="Courier New"/>
          <w:b/>
          <w:szCs w:val="24"/>
        </w:rPr>
        <w:t>soKhong</w:t>
      </w:r>
    </w:p>
    <w:p w:rsidR="0083346E" w:rsidRDefault="0083346E" w:rsidP="0083346E">
      <w:pPr>
        <w:pStyle w:val="ListParagraph"/>
        <w:numPr>
          <w:ilvl w:val="4"/>
          <w:numId w:val="2"/>
        </w:numPr>
        <w:rPr>
          <w:szCs w:val="24"/>
        </w:rPr>
      </w:pPr>
      <w:r>
        <w:rPr>
          <w:szCs w:val="24"/>
        </w:rPr>
        <w:t xml:space="preserve">Thêm 1 phương thức </w:t>
      </w:r>
      <w:r w:rsidRPr="00DA30DA">
        <w:rPr>
          <w:rFonts w:ascii="Courier New" w:hAnsi="Courier New" w:cs="Courier New"/>
          <w:b/>
          <w:szCs w:val="24"/>
        </w:rPr>
        <w:t>static CreateHangSo</w:t>
      </w:r>
      <w:r w:rsidR="00DA30DA" w:rsidRPr="00DA30DA">
        <w:rPr>
          <w:rFonts w:ascii="Courier New" w:hAnsi="Courier New" w:cs="Courier New"/>
          <w:b/>
          <w:szCs w:val="24"/>
        </w:rPr>
        <w:t>()</w:t>
      </w:r>
      <w:r>
        <w:rPr>
          <w:szCs w:val="24"/>
        </w:rPr>
        <w:t xml:space="preserve"> trả về HangSo</w:t>
      </w:r>
    </w:p>
    <w:p w:rsidR="0083346E" w:rsidRPr="00641B9E" w:rsidRDefault="0083346E" w:rsidP="0083346E">
      <w:pPr>
        <w:pStyle w:val="ListParagraph"/>
        <w:ind w:left="2160"/>
        <w:rPr>
          <w:szCs w:val="24"/>
        </w:rPr>
      </w:pPr>
    </w:p>
    <w:p w:rsidR="00836540" w:rsidRPr="00641B9E" w:rsidRDefault="00836540" w:rsidP="00836540">
      <w:pPr>
        <w:pStyle w:val="ListParagraph"/>
        <w:numPr>
          <w:ilvl w:val="1"/>
          <w:numId w:val="2"/>
        </w:numPr>
        <w:rPr>
          <w:b/>
          <w:szCs w:val="24"/>
        </w:rPr>
      </w:pPr>
      <w:r w:rsidRPr="00641B9E">
        <w:rPr>
          <w:b/>
          <w:szCs w:val="24"/>
        </w:rPr>
        <w:t>Bài tập biểu thức 4</w:t>
      </w:r>
    </w:p>
    <w:p w:rsidR="00F522F2" w:rsidRDefault="00836540" w:rsidP="00836540">
      <w:pPr>
        <w:pStyle w:val="ListParagraph"/>
        <w:numPr>
          <w:ilvl w:val="2"/>
          <w:numId w:val="2"/>
        </w:numPr>
        <w:rPr>
          <w:szCs w:val="24"/>
        </w:rPr>
      </w:pPr>
      <w:r w:rsidRPr="00641B9E">
        <w:rPr>
          <w:szCs w:val="24"/>
        </w:rPr>
        <w:t>Phương án giúp cải tiến phương thức ToString()</w:t>
      </w:r>
    </w:p>
    <w:p w:rsidR="00DA30DA" w:rsidRDefault="00DA30DA" w:rsidP="00DA30DA">
      <w:pPr>
        <w:pStyle w:val="ListParagraph"/>
        <w:numPr>
          <w:ilvl w:val="3"/>
          <w:numId w:val="2"/>
        </w:numPr>
        <w:rPr>
          <w:szCs w:val="24"/>
        </w:rPr>
      </w:pPr>
      <w:r>
        <w:rPr>
          <w:szCs w:val="24"/>
        </w:rPr>
        <w:t xml:space="preserve">Thêm vào 1 interface tên là OutputSupport, trong đó có 1 phương thức </w:t>
      </w:r>
      <w:r w:rsidRPr="00DA30DA">
        <w:rPr>
          <w:rFonts w:ascii="Courier New" w:hAnsi="Courier New" w:cs="Courier New"/>
          <w:b/>
          <w:szCs w:val="24"/>
        </w:rPr>
        <w:t>public string XuLy(List&lt;string&gt;)</w:t>
      </w:r>
    </w:p>
    <w:p w:rsidR="00DA30DA" w:rsidRPr="00641B9E" w:rsidRDefault="00DA30DA" w:rsidP="00DA30DA">
      <w:pPr>
        <w:pStyle w:val="ListParagraph"/>
        <w:numPr>
          <w:ilvl w:val="3"/>
          <w:numId w:val="2"/>
        </w:numPr>
        <w:rPr>
          <w:szCs w:val="24"/>
        </w:rPr>
      </w:pPr>
      <w:r>
        <w:rPr>
          <w:szCs w:val="24"/>
        </w:rPr>
        <w:t>3 lớp OPInfix, OPPrefix, OPSuffix sẽ cài đặt interface OutputSupport, cụ thể là cài đặt phương thức XuLy trong interface này</w:t>
      </w:r>
    </w:p>
    <w:sectPr w:rsidR="00DA30DA" w:rsidRPr="00641B9E" w:rsidSect="00AC2EE8">
      <w:headerReference w:type="default" r:id="rId10"/>
      <w:headerReference w:type="first" r:id="rId11"/>
      <w:pgSz w:w="12240" w:h="15840"/>
      <w:pgMar w:top="634" w:right="720" w:bottom="630" w:left="5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2640" w:rsidRDefault="00E72640" w:rsidP="000D1777">
      <w:pPr>
        <w:spacing w:after="0" w:line="240" w:lineRule="auto"/>
      </w:pPr>
      <w:r>
        <w:separator/>
      </w:r>
    </w:p>
  </w:endnote>
  <w:endnote w:type="continuationSeparator" w:id="0">
    <w:p w:rsidR="00E72640" w:rsidRDefault="00E72640" w:rsidP="000D1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2640" w:rsidRDefault="00E72640" w:rsidP="000D1777">
      <w:pPr>
        <w:spacing w:after="0" w:line="240" w:lineRule="auto"/>
      </w:pPr>
      <w:r>
        <w:separator/>
      </w:r>
    </w:p>
  </w:footnote>
  <w:footnote w:type="continuationSeparator" w:id="0">
    <w:p w:rsidR="00E72640" w:rsidRDefault="00E72640" w:rsidP="000D1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auto"/>
      </w:tblBorders>
      <w:tblLook w:val="01E0" w:firstRow="1" w:lastRow="1" w:firstColumn="1" w:lastColumn="1" w:noHBand="0" w:noVBand="0"/>
      <w:tblPrChange w:id="1" w:author="LAD" w:date="2013-03-31T02:43:00Z">
        <w:tblPr>
          <w:tblW w:w="0" w:type="auto"/>
          <w:tblBorders>
            <w:bottom w:val="single" w:sz="4" w:space="0" w:color="auto"/>
          </w:tblBorders>
          <w:tblLook w:val="01E0" w:firstRow="1" w:lastRow="1" w:firstColumn="1" w:lastColumn="1" w:noHBand="0" w:noVBand="0"/>
        </w:tblPr>
      </w:tblPrChange>
    </w:tblPr>
    <w:tblGrid>
      <w:gridCol w:w="2406"/>
      <w:gridCol w:w="7170"/>
      <w:tblGridChange w:id="2">
        <w:tblGrid>
          <w:gridCol w:w="2406"/>
          <w:gridCol w:w="7170"/>
        </w:tblGrid>
      </w:tblGridChange>
    </w:tblGrid>
    <w:tr w:rsidR="000D1777" w:rsidRPr="00C6011E" w:rsidDel="00AE768C" w:rsidTr="00AE768C">
      <w:trPr>
        <w:del w:id="3" w:author="LAD" w:date="2013-03-31T02:43:00Z"/>
      </w:trPr>
      <w:tc>
        <w:tcPr>
          <w:tcW w:w="2406" w:type="dxa"/>
          <w:shd w:val="clear" w:color="auto" w:fill="auto"/>
          <w:tcPrChange w:id="4" w:author="LAD" w:date="2013-03-31T02:43:00Z">
            <w:tcPr>
              <w:tcW w:w="1384" w:type="dxa"/>
              <w:shd w:val="clear" w:color="auto" w:fill="auto"/>
            </w:tcPr>
          </w:tcPrChange>
        </w:tcPr>
        <w:p w:rsidR="000D1777" w:rsidRPr="00C6011E" w:rsidDel="00AE768C" w:rsidRDefault="000D1777" w:rsidP="000E7EB6">
          <w:pPr>
            <w:spacing w:line="240" w:lineRule="atLeast"/>
            <w:rPr>
              <w:del w:id="5" w:author="LAD" w:date="2013-03-31T02:43:00Z"/>
            </w:rPr>
          </w:pPr>
          <w:del w:id="6" w:author="LAD" w:date="2013-03-31T02:43:00Z">
            <w:r w:rsidDel="00AE768C">
              <w:rPr>
                <w:noProof/>
              </w:rPr>
              <w:drawing>
                <wp:inline distT="0" distB="0" distL="0" distR="0" wp14:anchorId="64586B50" wp14:editId="2F19CB2F">
                  <wp:extent cx="1390650" cy="1085850"/>
                  <wp:effectExtent l="0" t="0" r="0" b="0"/>
                  <wp:docPr id="3" name="Picture 3" descr="Logo-KHTN 20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-KHTN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108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del>
        </w:p>
        <w:p w:rsidR="000D1777" w:rsidRPr="00C6011E" w:rsidDel="00AE768C" w:rsidRDefault="000D1777" w:rsidP="000E7EB6">
          <w:pPr>
            <w:spacing w:line="240" w:lineRule="atLeast"/>
            <w:rPr>
              <w:del w:id="7" w:author="LAD" w:date="2013-03-31T02:43:00Z"/>
            </w:rPr>
          </w:pPr>
        </w:p>
      </w:tc>
      <w:tc>
        <w:tcPr>
          <w:tcW w:w="7170" w:type="dxa"/>
          <w:shd w:val="clear" w:color="auto" w:fill="auto"/>
          <w:vAlign w:val="center"/>
          <w:tcPrChange w:id="8" w:author="LAD" w:date="2013-03-31T02:43:00Z">
            <w:tcPr>
              <w:tcW w:w="8192" w:type="dxa"/>
              <w:shd w:val="clear" w:color="auto" w:fill="auto"/>
              <w:vAlign w:val="center"/>
            </w:tcPr>
          </w:tcPrChange>
        </w:tcPr>
        <w:p w:rsidR="000D1777" w:rsidRPr="000E7EB6" w:rsidDel="00AE768C" w:rsidRDefault="000D1777" w:rsidP="000E7EB6">
          <w:pPr>
            <w:spacing w:line="240" w:lineRule="atLeast"/>
            <w:jc w:val="right"/>
            <w:rPr>
              <w:del w:id="9" w:author="LAD" w:date="2013-03-31T02:43:00Z"/>
              <w:b/>
              <w:sz w:val="36"/>
            </w:rPr>
          </w:pPr>
          <w:del w:id="10" w:author="LAD" w:date="2013-03-31T02:43:00Z">
            <w:r w:rsidRPr="000E7EB6" w:rsidDel="00AE768C">
              <w:rPr>
                <w:b/>
                <w:sz w:val="36"/>
              </w:rPr>
              <w:delText xml:space="preserve">ĐẠI HỌC KHOA HỌC TỰ NHIÊN </w:delText>
            </w:r>
          </w:del>
        </w:p>
        <w:p w:rsidR="000D1777" w:rsidRPr="000E7EB6" w:rsidDel="00AE768C" w:rsidRDefault="000D1777" w:rsidP="000E7EB6">
          <w:pPr>
            <w:spacing w:line="240" w:lineRule="atLeast"/>
            <w:jc w:val="right"/>
            <w:rPr>
              <w:del w:id="11" w:author="LAD" w:date="2013-03-31T02:43:00Z"/>
              <w:b/>
              <w:sz w:val="36"/>
            </w:rPr>
          </w:pPr>
          <w:del w:id="12" w:author="LAD" w:date="2013-03-31T02:43:00Z">
            <w:r w:rsidRPr="000E7EB6" w:rsidDel="00AE768C">
              <w:rPr>
                <w:b/>
                <w:sz w:val="36"/>
              </w:rPr>
              <w:delText>KHOA CÔNG NGHỆ THÔNG TIN</w:delText>
            </w:r>
          </w:del>
        </w:p>
        <w:p w:rsidR="000D1777" w:rsidRPr="000E7EB6" w:rsidDel="00AE768C" w:rsidRDefault="000D1777" w:rsidP="000E7EB6">
          <w:pPr>
            <w:jc w:val="right"/>
            <w:rPr>
              <w:del w:id="13" w:author="LAD" w:date="2013-03-31T02:43:00Z"/>
              <w:rFonts w:cs="Times New Roman"/>
              <w:color w:val="FFFFFF"/>
              <w:sz w:val="2"/>
              <w:szCs w:val="2"/>
            </w:rPr>
          </w:pPr>
          <w:del w:id="14" w:author="LAD" w:date="2013-03-31T02:43:00Z">
            <w:r w:rsidRPr="000E7EB6" w:rsidDel="00AE768C">
              <w:rPr>
                <w:rFonts w:cs="Times New Roman"/>
                <w:b/>
                <w:color w:val="FFFFFF"/>
                <w:sz w:val="2"/>
                <w:szCs w:val="2"/>
              </w:rPr>
              <w:delText>CQ – HK1 – 2k9 – 2k10</w:delText>
            </w:r>
          </w:del>
        </w:p>
      </w:tc>
    </w:tr>
  </w:tbl>
  <w:p w:rsidR="000D1777" w:rsidRPr="000E7EB6" w:rsidDel="00AE768C" w:rsidRDefault="000D1777" w:rsidP="000D1777">
    <w:pPr>
      <w:pStyle w:val="Title"/>
      <w:rPr>
        <w:del w:id="15" w:author="LAD" w:date="2013-03-31T02:43:00Z"/>
        <w:rFonts w:ascii="Times New Roman" w:hAnsi="Times New Roman"/>
      </w:rPr>
    </w:pPr>
  </w:p>
  <w:p w:rsidR="000D1777" w:rsidRPr="000E7EB6" w:rsidDel="00AE768C" w:rsidRDefault="00593D11" w:rsidP="000D1777">
    <w:pPr>
      <w:pStyle w:val="Title"/>
      <w:spacing w:line="360" w:lineRule="auto"/>
      <w:rPr>
        <w:del w:id="16" w:author="LAD" w:date="2013-03-31T02:43:00Z"/>
        <w:rFonts w:ascii="Times New Roman" w:hAnsi="Times New Roman"/>
        <w:sz w:val="30"/>
        <w:lang w:val="en-US"/>
      </w:rPr>
    </w:pPr>
    <w:del w:id="17" w:author="LAD" w:date="2013-03-31T02:43:00Z">
      <w:r w:rsidDel="00AE768C">
        <w:rPr>
          <w:rFonts w:ascii="Times New Roman" w:hAnsi="Times New Roman"/>
          <w:lang w:val="en-US"/>
        </w:rPr>
        <w:delText>Mẫu thiết kế Hướng đối tượng &amp; Ứng dụng</w:delText>
      </w:r>
    </w:del>
  </w:p>
  <w:p w:rsidR="000D1777" w:rsidRDefault="000D1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406"/>
      <w:gridCol w:w="8192"/>
    </w:tblGrid>
    <w:tr w:rsidR="00AE768C" w:rsidRPr="00C6011E" w:rsidTr="000E7EB6">
      <w:trPr>
        <w:ins w:id="18" w:author="LAD" w:date="2013-03-31T02:43:00Z"/>
      </w:trPr>
      <w:tc>
        <w:tcPr>
          <w:tcW w:w="1384" w:type="dxa"/>
          <w:shd w:val="clear" w:color="auto" w:fill="auto"/>
        </w:tcPr>
        <w:p w:rsidR="00AE768C" w:rsidRPr="00C6011E" w:rsidRDefault="00AE768C" w:rsidP="000E7EB6">
          <w:pPr>
            <w:spacing w:line="240" w:lineRule="atLeast"/>
            <w:rPr>
              <w:ins w:id="19" w:author="LAD" w:date="2013-03-31T02:43:00Z"/>
            </w:rPr>
          </w:pPr>
          <w:ins w:id="20" w:author="LAD" w:date="2013-03-31T02:43:00Z">
            <w:r>
              <w:rPr>
                <w:noProof/>
              </w:rPr>
              <w:drawing>
                <wp:inline distT="0" distB="0" distL="0" distR="0" wp14:anchorId="0B948BDD" wp14:editId="5CC66331">
                  <wp:extent cx="1390650" cy="1085850"/>
                  <wp:effectExtent l="0" t="0" r="0" b="0"/>
                  <wp:docPr id="4" name="Picture 4" descr="Logo-KHTN 20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-KHTN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108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ins>
        </w:p>
        <w:p w:rsidR="00AE768C" w:rsidRPr="00C6011E" w:rsidRDefault="00AE768C" w:rsidP="000E7EB6">
          <w:pPr>
            <w:spacing w:line="240" w:lineRule="atLeast"/>
            <w:rPr>
              <w:ins w:id="21" w:author="LAD" w:date="2013-03-31T02:43:00Z"/>
            </w:rPr>
          </w:pPr>
        </w:p>
      </w:tc>
      <w:tc>
        <w:tcPr>
          <w:tcW w:w="8192" w:type="dxa"/>
          <w:shd w:val="clear" w:color="auto" w:fill="auto"/>
          <w:vAlign w:val="center"/>
        </w:tcPr>
        <w:p w:rsidR="00AE768C" w:rsidRPr="000E7EB6" w:rsidRDefault="00AE768C" w:rsidP="000E7EB6">
          <w:pPr>
            <w:spacing w:line="240" w:lineRule="atLeast"/>
            <w:jc w:val="right"/>
            <w:rPr>
              <w:ins w:id="22" w:author="LAD" w:date="2013-03-31T02:43:00Z"/>
              <w:b/>
              <w:sz w:val="36"/>
            </w:rPr>
          </w:pPr>
          <w:ins w:id="23" w:author="LAD" w:date="2013-03-31T02:43:00Z">
            <w:r w:rsidRPr="000E7EB6">
              <w:rPr>
                <w:b/>
                <w:sz w:val="36"/>
              </w:rPr>
              <w:t xml:space="preserve">ĐẠI HỌC KHOA HỌC TỰ NHIÊN </w:t>
            </w:r>
          </w:ins>
        </w:p>
        <w:p w:rsidR="00AE768C" w:rsidRPr="000E7EB6" w:rsidRDefault="00AE768C" w:rsidP="000E7EB6">
          <w:pPr>
            <w:spacing w:line="240" w:lineRule="atLeast"/>
            <w:jc w:val="right"/>
            <w:rPr>
              <w:ins w:id="24" w:author="LAD" w:date="2013-03-31T02:43:00Z"/>
              <w:b/>
              <w:sz w:val="36"/>
            </w:rPr>
          </w:pPr>
          <w:ins w:id="25" w:author="LAD" w:date="2013-03-31T02:43:00Z">
            <w:r w:rsidRPr="000E7EB6">
              <w:rPr>
                <w:b/>
                <w:sz w:val="36"/>
              </w:rPr>
              <w:t>KHOA CÔNG NGHỆ THÔNG TIN</w:t>
            </w:r>
          </w:ins>
        </w:p>
        <w:p w:rsidR="00AE768C" w:rsidRPr="000E7EB6" w:rsidRDefault="00AE768C" w:rsidP="000E7EB6">
          <w:pPr>
            <w:jc w:val="right"/>
            <w:rPr>
              <w:ins w:id="26" w:author="LAD" w:date="2013-03-31T02:43:00Z"/>
              <w:rFonts w:cs="Times New Roman"/>
              <w:color w:val="FFFFFF"/>
              <w:sz w:val="2"/>
              <w:szCs w:val="2"/>
            </w:rPr>
          </w:pPr>
          <w:ins w:id="27" w:author="LAD" w:date="2013-03-31T02:43:00Z">
            <w:r w:rsidRPr="000E7EB6">
              <w:rPr>
                <w:rFonts w:cs="Times New Roman"/>
                <w:b/>
                <w:color w:val="FFFFFF"/>
                <w:sz w:val="2"/>
                <w:szCs w:val="2"/>
              </w:rPr>
              <w:t>CQ – HK1 – 2k9 – 2k10</w:t>
            </w:r>
          </w:ins>
        </w:p>
      </w:tc>
    </w:tr>
  </w:tbl>
  <w:p w:rsidR="00AE768C" w:rsidRPr="000E7EB6" w:rsidRDefault="00AE768C" w:rsidP="00AE768C">
    <w:pPr>
      <w:pStyle w:val="Title"/>
      <w:rPr>
        <w:ins w:id="28" w:author="LAD" w:date="2013-03-31T02:43:00Z"/>
        <w:rFonts w:ascii="Times New Roman" w:hAnsi="Times New Roman"/>
      </w:rPr>
    </w:pPr>
  </w:p>
  <w:p w:rsidR="00AE768C" w:rsidRPr="000E7EB6" w:rsidRDefault="00AE768C" w:rsidP="00AE768C">
    <w:pPr>
      <w:pStyle w:val="Title"/>
      <w:spacing w:line="360" w:lineRule="auto"/>
      <w:rPr>
        <w:ins w:id="29" w:author="LAD" w:date="2013-03-31T02:43:00Z"/>
        <w:rFonts w:ascii="Times New Roman" w:hAnsi="Times New Roman"/>
        <w:sz w:val="30"/>
        <w:lang w:val="en-US"/>
      </w:rPr>
    </w:pPr>
    <w:ins w:id="30" w:author="LAD" w:date="2013-03-31T02:43:00Z">
      <w:r>
        <w:rPr>
          <w:rFonts w:ascii="Times New Roman" w:hAnsi="Times New Roman"/>
          <w:lang w:val="en-US"/>
        </w:rPr>
        <w:t>Mẫu thiết kế Hướng đối tượng &amp; Ứng dụng</w:t>
      </w:r>
    </w:ins>
  </w:p>
  <w:p w:rsidR="00AE768C" w:rsidRDefault="00AE76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177C68"/>
    <w:multiLevelType w:val="hybridMultilevel"/>
    <w:tmpl w:val="D8E45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982211"/>
    <w:multiLevelType w:val="hybridMultilevel"/>
    <w:tmpl w:val="5F7A3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1A2768"/>
    <w:multiLevelType w:val="hybridMultilevel"/>
    <w:tmpl w:val="10445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visionView w:markup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777"/>
    <w:rsid w:val="000D1777"/>
    <w:rsid w:val="00324929"/>
    <w:rsid w:val="00335FDD"/>
    <w:rsid w:val="00492EF7"/>
    <w:rsid w:val="004F56C9"/>
    <w:rsid w:val="00593D11"/>
    <w:rsid w:val="00633CB3"/>
    <w:rsid w:val="00641B9E"/>
    <w:rsid w:val="00674C6D"/>
    <w:rsid w:val="006C2CFC"/>
    <w:rsid w:val="00726902"/>
    <w:rsid w:val="0078129A"/>
    <w:rsid w:val="007C2AAA"/>
    <w:rsid w:val="0083346E"/>
    <w:rsid w:val="00836540"/>
    <w:rsid w:val="00935A0B"/>
    <w:rsid w:val="0096728D"/>
    <w:rsid w:val="009A00FF"/>
    <w:rsid w:val="00A679D5"/>
    <w:rsid w:val="00AC2EE8"/>
    <w:rsid w:val="00AD28EC"/>
    <w:rsid w:val="00AE768C"/>
    <w:rsid w:val="00C41D2C"/>
    <w:rsid w:val="00D02EBC"/>
    <w:rsid w:val="00D36F0B"/>
    <w:rsid w:val="00DA30DA"/>
    <w:rsid w:val="00E454AF"/>
    <w:rsid w:val="00E72640"/>
    <w:rsid w:val="00EB070A"/>
    <w:rsid w:val="00F41224"/>
    <w:rsid w:val="00F52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1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777"/>
  </w:style>
  <w:style w:type="paragraph" w:styleId="Footer">
    <w:name w:val="footer"/>
    <w:basedOn w:val="Normal"/>
    <w:link w:val="FooterChar"/>
    <w:uiPriority w:val="99"/>
    <w:unhideWhenUsed/>
    <w:rsid w:val="000D1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777"/>
  </w:style>
  <w:style w:type="paragraph" w:styleId="Title">
    <w:name w:val="Title"/>
    <w:basedOn w:val="Normal"/>
    <w:next w:val="Normal"/>
    <w:link w:val="TitleChar"/>
    <w:qFormat/>
    <w:rsid w:val="000D1777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vi-VN"/>
    </w:rPr>
  </w:style>
  <w:style w:type="character" w:customStyle="1" w:styleId="TitleChar">
    <w:name w:val="Title Char"/>
    <w:basedOn w:val="DefaultParagraphFont"/>
    <w:link w:val="Title"/>
    <w:rsid w:val="000D1777"/>
    <w:rPr>
      <w:rFonts w:ascii="Arial" w:eastAsia="Times New Roman" w:hAnsi="Arial" w:cs="Times New Roman"/>
      <w:b/>
      <w:sz w:val="36"/>
      <w:szCs w:val="20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7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7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2E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1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777"/>
  </w:style>
  <w:style w:type="paragraph" w:styleId="Footer">
    <w:name w:val="footer"/>
    <w:basedOn w:val="Normal"/>
    <w:link w:val="FooterChar"/>
    <w:uiPriority w:val="99"/>
    <w:unhideWhenUsed/>
    <w:rsid w:val="000D1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777"/>
  </w:style>
  <w:style w:type="paragraph" w:styleId="Title">
    <w:name w:val="Title"/>
    <w:basedOn w:val="Normal"/>
    <w:next w:val="Normal"/>
    <w:link w:val="TitleChar"/>
    <w:qFormat/>
    <w:rsid w:val="000D1777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vi-VN"/>
    </w:rPr>
  </w:style>
  <w:style w:type="character" w:customStyle="1" w:styleId="TitleChar">
    <w:name w:val="Title Char"/>
    <w:basedOn w:val="DefaultParagraphFont"/>
    <w:link w:val="Title"/>
    <w:rsid w:val="000D1777"/>
    <w:rPr>
      <w:rFonts w:ascii="Arial" w:eastAsia="Times New Roman" w:hAnsi="Arial" w:cs="Times New Roman"/>
      <w:b/>
      <w:sz w:val="36"/>
      <w:szCs w:val="20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7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7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2E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5C3E05-5ED5-484A-B0C4-82060FFD9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628</Words>
  <Characters>2586</Characters>
  <Application>Microsoft Office Word</Application>
  <DocSecurity>0</DocSecurity>
  <Lines>80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LAD</dc:creator>
  <cp:lastModifiedBy>LAD</cp:lastModifiedBy>
  <cp:revision>9</cp:revision>
  <dcterms:created xsi:type="dcterms:W3CDTF">2013-03-30T20:23:00Z</dcterms:created>
  <dcterms:modified xsi:type="dcterms:W3CDTF">2013-03-31T05:18:00Z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1_Xiw-2Ciyg01PPcp8Ny89KlXuIblO1WzdE576aWMkpg</vt:lpwstr>
  </property>
  <property fmtid="{D5CDD505-2E9C-101B-9397-08002B2CF9AE}" pid="4" name="Google.Documents.RevisionId">
    <vt:lpwstr>06844646639793360408</vt:lpwstr>
  </property>
  <property fmtid="{D5CDD505-2E9C-101B-9397-08002B2CF9AE}" pid="5" name="Google.Documents.PreviousRevisionId">
    <vt:lpwstr>15438037870318476958</vt:lpwstr>
  </property>
  <property fmtid="{D5CDD505-2E9C-101B-9397-08002B2CF9AE}" pid="6" name="Google.Documents.PluginVersion">
    <vt:lpwstr>2.0.2662.553</vt:lpwstr>
  </property>
  <property fmtid="{D5CDD505-2E9C-101B-9397-08002B2CF9AE}" pid="7" name="Google.Documents.MergeIncapabilityFlags">
    <vt:i4>0</vt:i4>
  </property>
</Properties>
</file>